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FACB" w14:textId="77777777" w:rsidR="004D11FA" w:rsidRDefault="00000000">
      <w:pPr>
        <w:pStyle w:val="Title"/>
      </w:pPr>
      <w:bookmarkStart w:id="0" w:name="_uccurvlvijfh" w:colFirst="0" w:colLast="0"/>
      <w:bookmarkEnd w:id="0"/>
      <w:r>
        <w:t xml:space="preserve">Exercise: Creating a RACI Chart </w:t>
      </w:r>
    </w:p>
    <w:p w14:paraId="058EFC64" w14:textId="77777777" w:rsidR="004D11FA" w:rsidRDefault="00000000">
      <w:pPr>
        <w:pStyle w:val="Subtitle"/>
      </w:pPr>
      <w:bookmarkStart w:id="1" w:name="_5uwkzzhb8gmp" w:colFirst="0" w:colLast="0"/>
      <w:bookmarkEnd w:id="1"/>
      <w:r>
        <w:t xml:space="preserve">Digital Project Management </w:t>
      </w:r>
    </w:p>
    <w:bookmarkStart w:id="2" w:name="_c530dux5n43z" w:colFirst="0" w:colLast="0"/>
    <w:bookmarkEnd w:id="2"/>
    <w:p w14:paraId="5975361C" w14:textId="77777777" w:rsidR="004D11FA" w:rsidRDefault="00000000">
      <w:pPr>
        <w:pStyle w:val="Subtitle"/>
      </w:pPr>
      <w:r>
        <w:rPr>
          <w:noProof/>
        </w:rPr>
        <mc:AlternateContent>
          <mc:Choice Requires="wpg">
            <w:drawing>
              <wp:inline distT="114300" distB="114300" distL="114300" distR="114300" wp14:anchorId="061AD02C" wp14:editId="4DB0EB92">
                <wp:extent cx="7040880" cy="4437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44375"/>
                          <a:chOff x="152400" y="481150"/>
                          <a:chExt cx="9045899" cy="33875"/>
                        </a:xfrm>
                      </wpg:grpSpPr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481150"/>
                            <a:ext cx="9045899" cy="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7040880" cy="443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44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A9A957" w14:textId="77777777" w:rsidR="004D11FA" w:rsidRDefault="00000000">
      <w:pPr>
        <w:pStyle w:val="Heading2"/>
        <w:rPr>
          <w:color w:val="017C9F"/>
        </w:rPr>
      </w:pPr>
      <w:bookmarkStart w:id="3" w:name="_klgf0ckvj4nr" w:colFirst="0" w:colLast="0"/>
      <w:bookmarkEnd w:id="3"/>
      <w:r>
        <w:rPr>
          <w:color w:val="017C9F"/>
        </w:rPr>
        <w:t>RACI Chart</w:t>
      </w:r>
    </w:p>
    <w:p w14:paraId="07D227EE" w14:textId="77777777" w:rsidR="004D11FA" w:rsidRDefault="00000000">
      <w:r>
        <w:t>Create a RACI chart for the Luny project. The chart below breaks down the types of tasks that might go into a mobile app development. To complete this chart, you will indicate who should be responsible, accountable, consulted, and informed for each row.</w:t>
      </w:r>
    </w:p>
    <w:p w14:paraId="24528737" w14:textId="77777777" w:rsidR="004D11FA" w:rsidRDefault="004D11FA"/>
    <w:tbl>
      <w:tblPr>
        <w:tblStyle w:val="a"/>
        <w:tblW w:w="1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5"/>
        <w:gridCol w:w="1106"/>
        <w:gridCol w:w="1424"/>
        <w:gridCol w:w="1348"/>
        <w:gridCol w:w="1318"/>
        <w:gridCol w:w="1303"/>
        <w:gridCol w:w="1287"/>
        <w:gridCol w:w="1394"/>
      </w:tblGrid>
      <w:tr w:rsidR="004D11FA" w14:paraId="7131C12F" w14:textId="77777777" w:rsidTr="0041562B">
        <w:trPr>
          <w:trHeight w:val="883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D1A1F57" w14:textId="77777777" w:rsidR="004D11FA" w:rsidRDefault="004D11FA">
            <w:pPr>
              <w:widowControl w:val="0"/>
              <w:jc w:val="center"/>
              <w:rPr>
                <w:b/>
                <w:color w:val="FFFFFF"/>
              </w:rPr>
            </w:pPr>
          </w:p>
          <w:p w14:paraId="3E30F9FA" w14:textId="77777777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Tasks</w:t>
            </w:r>
          </w:p>
        </w:tc>
        <w:tc>
          <w:tcPr>
            <w:tcW w:w="1106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F2B1D6" w14:textId="77777777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CEO</w:t>
            </w:r>
          </w:p>
        </w:tc>
        <w:tc>
          <w:tcPr>
            <w:tcW w:w="1424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9D6850" w14:textId="09425F06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Customer Service</w:t>
            </w:r>
            <w:r w:rsidR="00EA3CD5">
              <w:rPr>
                <w:b/>
                <w:color w:val="FFFFFF"/>
              </w:rPr>
              <w:t xml:space="preserve"> Manger</w:t>
            </w:r>
          </w:p>
        </w:tc>
        <w:tc>
          <w:tcPr>
            <w:tcW w:w="1348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5B78B6C" w14:textId="77777777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Product Manager</w:t>
            </w:r>
          </w:p>
        </w:tc>
        <w:tc>
          <w:tcPr>
            <w:tcW w:w="1318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6C7737" w14:textId="77777777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Manager</w:t>
            </w:r>
          </w:p>
        </w:tc>
        <w:tc>
          <w:tcPr>
            <w:tcW w:w="1303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264FAD" w14:textId="77777777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UX Designer</w:t>
            </w:r>
          </w:p>
        </w:tc>
        <w:tc>
          <w:tcPr>
            <w:tcW w:w="1287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CB5965" w14:textId="77777777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Lead Engineer</w:t>
            </w:r>
          </w:p>
        </w:tc>
        <w:tc>
          <w:tcPr>
            <w:tcW w:w="1394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313E58" w14:textId="77777777" w:rsidR="004D11FA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Engineers</w:t>
            </w:r>
          </w:p>
        </w:tc>
      </w:tr>
      <w:tr w:rsidR="004D11FA" w14:paraId="3E5490D9" w14:textId="77777777" w:rsidTr="0041562B">
        <w:trPr>
          <w:trHeight w:val="409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CD14CC" w14:textId="77777777" w:rsidR="004D11FA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Create a Customer Insights Report</w:t>
            </w:r>
          </w:p>
        </w:tc>
        <w:tc>
          <w:tcPr>
            <w:tcW w:w="110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A39F2B" w14:textId="1751FCC7" w:rsidR="004D11FA" w:rsidRPr="003370BB" w:rsidRDefault="007950C4">
            <w:pPr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142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1DEBEB" w14:textId="43B7902D" w:rsidR="004D11FA" w:rsidRPr="003370BB" w:rsidRDefault="003370BB">
            <w:pPr>
              <w:rPr>
                <w:iCs/>
              </w:rPr>
            </w:pPr>
            <w:r w:rsidRPr="003370BB">
              <w:rPr>
                <w:iCs/>
              </w:rPr>
              <w:t>R</w:t>
            </w:r>
            <w:ins w:id="4" w:author="Khudhur Nawras (クドゥル ナウラス)" w:date="2023-11-17T15:27:00Z">
              <w:r w:rsidR="00EA3CD5">
                <w:rPr>
                  <w:iCs/>
                </w:rPr>
                <w:t>, A</w:t>
              </w:r>
            </w:ins>
          </w:p>
        </w:tc>
        <w:tc>
          <w:tcPr>
            <w:tcW w:w="134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F07229" w14:textId="37D8B4C5" w:rsidR="004D11FA" w:rsidRPr="003370BB" w:rsidRDefault="00EA3CD5">
            <w:pPr>
              <w:rPr>
                <w:iCs/>
              </w:rPr>
            </w:pPr>
            <w:ins w:id="5" w:author="Khudhur Nawras (クドゥル ナウラス)" w:date="2023-11-17T15:27:00Z">
              <w:r>
                <w:rPr>
                  <w:iCs/>
                </w:rPr>
                <w:t>I</w:t>
              </w:r>
            </w:ins>
            <w:del w:id="6" w:author="Khudhur Nawras (クドゥル ナウラス)" w:date="2023-11-17T15:27:00Z">
              <w:r w:rsidR="007950C4" w:rsidDel="00EA3CD5">
                <w:rPr>
                  <w:iCs/>
                </w:rPr>
                <w:delText>A</w:delText>
              </w:r>
            </w:del>
          </w:p>
        </w:tc>
        <w:tc>
          <w:tcPr>
            <w:tcW w:w="131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586CEE" w14:textId="4073A4C9" w:rsidR="004D11FA" w:rsidRPr="003370BB" w:rsidRDefault="007950C4">
            <w:pPr>
              <w:rPr>
                <w:iCs/>
              </w:rPr>
            </w:pPr>
            <w:del w:id="7" w:author="Khudhur Nawras (クドゥル ナウラス)" w:date="2023-11-17T15:27:00Z">
              <w:r w:rsidDel="00EA3CD5">
                <w:rPr>
                  <w:iCs/>
                </w:rPr>
                <w:delText>C</w:delText>
              </w:r>
            </w:del>
            <w:ins w:id="8" w:author="Khudhur Nawras (クドゥル ナウラス)" w:date="2023-11-17T15:27:00Z">
              <w:r w:rsidR="00EA3CD5">
                <w:rPr>
                  <w:iCs/>
                </w:rPr>
                <w:t>I</w:t>
              </w:r>
            </w:ins>
          </w:p>
        </w:tc>
        <w:tc>
          <w:tcPr>
            <w:tcW w:w="1303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57BEBB" w14:textId="3F6ED326" w:rsidR="004D11FA" w:rsidRPr="003370BB" w:rsidRDefault="007950C4">
            <w:pPr>
              <w:rPr>
                <w:iCs/>
              </w:rPr>
            </w:pPr>
            <w:del w:id="9" w:author="Khudhur Nawras (クドゥル ナウラス)" w:date="2023-11-17T15:27:00Z">
              <w:r w:rsidDel="00EA3CD5">
                <w:rPr>
                  <w:iCs/>
                </w:rPr>
                <w:delText>I</w:delText>
              </w:r>
            </w:del>
            <w:ins w:id="10" w:author="Khudhur Nawras (クドゥル ナウラス)" w:date="2023-11-17T15:27:00Z">
              <w:r w:rsidR="00EA3CD5">
                <w:rPr>
                  <w:iCs/>
                </w:rPr>
                <w:t>C</w:t>
              </w:r>
            </w:ins>
          </w:p>
        </w:tc>
        <w:tc>
          <w:tcPr>
            <w:tcW w:w="1287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3CBE5D" w14:textId="3F5B2147" w:rsidR="004D11FA" w:rsidRPr="003370BB" w:rsidRDefault="007950C4">
            <w:pPr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139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5FB2A1" w14:textId="26188978" w:rsidR="004D11FA" w:rsidRPr="003370BB" w:rsidRDefault="007950C4">
            <w:pPr>
              <w:rPr>
                <w:iCs/>
              </w:rPr>
            </w:pPr>
            <w:r>
              <w:rPr>
                <w:iCs/>
              </w:rPr>
              <w:t>I</w:t>
            </w:r>
          </w:p>
        </w:tc>
      </w:tr>
      <w:tr w:rsidR="004D11FA" w14:paraId="69470C5D" w14:textId="77777777" w:rsidTr="0041562B">
        <w:trPr>
          <w:trHeight w:val="409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459DD0" w14:textId="77777777" w:rsidR="004D11FA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Email Project Progress Reports</w:t>
            </w:r>
          </w:p>
        </w:tc>
        <w:tc>
          <w:tcPr>
            <w:tcW w:w="110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C40B42" w14:textId="425BE155" w:rsidR="004D11FA" w:rsidRPr="007950C4" w:rsidRDefault="007950C4">
            <w:del w:id="11" w:author="Khudhur Nawras (クドゥル ナウラス)" w:date="2023-11-17T15:28:00Z">
              <w:r w:rsidDel="00EA3CD5">
                <w:delText>A</w:delText>
              </w:r>
            </w:del>
            <w:ins w:id="12" w:author="Khudhur Nawras (クドゥル ナウラス)" w:date="2023-11-17T15:28:00Z">
              <w:r w:rsidR="00EA3CD5">
                <w:t>I</w:t>
              </w:r>
            </w:ins>
          </w:p>
        </w:tc>
        <w:tc>
          <w:tcPr>
            <w:tcW w:w="142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F09C86" w14:textId="2660A07B" w:rsidR="004D11FA" w:rsidRPr="007950C4" w:rsidRDefault="007950C4">
            <w:r>
              <w:t>I</w:t>
            </w:r>
          </w:p>
        </w:tc>
        <w:tc>
          <w:tcPr>
            <w:tcW w:w="134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B18756" w14:textId="4730635C" w:rsidR="004D11FA" w:rsidRPr="007950C4" w:rsidRDefault="007950C4">
            <w:r>
              <w:t>C</w:t>
            </w:r>
          </w:p>
        </w:tc>
        <w:tc>
          <w:tcPr>
            <w:tcW w:w="131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1EA19" w14:textId="3C2AC47D" w:rsidR="004D11FA" w:rsidRPr="007950C4" w:rsidRDefault="007950C4">
            <w:r>
              <w:t>R</w:t>
            </w:r>
            <w:ins w:id="13" w:author="Khudhur Nawras (クドゥル ナウラス)" w:date="2023-11-17T15:41:00Z">
              <w:r w:rsidR="00EF1125">
                <w:t>, A</w:t>
              </w:r>
            </w:ins>
          </w:p>
        </w:tc>
        <w:tc>
          <w:tcPr>
            <w:tcW w:w="1303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EA496" w14:textId="2BC88A24" w:rsidR="004D11FA" w:rsidRPr="007950C4" w:rsidRDefault="007950C4">
            <w:r>
              <w:t>I</w:t>
            </w:r>
          </w:p>
        </w:tc>
        <w:tc>
          <w:tcPr>
            <w:tcW w:w="1287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1CF0B9" w14:textId="19C9A1B0" w:rsidR="004D11FA" w:rsidRPr="007950C4" w:rsidRDefault="00EF1125">
            <w:ins w:id="14" w:author="Khudhur Nawras (クドゥル ナウラス)" w:date="2023-11-17T15:42:00Z">
              <w:r>
                <w:t>C</w:t>
              </w:r>
            </w:ins>
            <w:del w:id="15" w:author="Khudhur Nawras (クドゥル ナウラス)" w:date="2023-11-17T15:42:00Z">
              <w:r w:rsidR="007950C4" w:rsidDel="00EF1125">
                <w:delText>I</w:delText>
              </w:r>
            </w:del>
          </w:p>
        </w:tc>
        <w:tc>
          <w:tcPr>
            <w:tcW w:w="139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4BC812" w14:textId="2B49081A" w:rsidR="004D11FA" w:rsidRPr="007950C4" w:rsidRDefault="007950C4">
            <w:r>
              <w:t>I</w:t>
            </w:r>
          </w:p>
        </w:tc>
      </w:tr>
      <w:tr w:rsidR="004D11FA" w14:paraId="254D4074" w14:textId="77777777" w:rsidTr="0041562B">
        <w:trPr>
          <w:trHeight w:val="409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243F8" w14:textId="77777777" w:rsidR="004D11FA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Design an Interface Style Guide</w:t>
            </w:r>
          </w:p>
        </w:tc>
        <w:tc>
          <w:tcPr>
            <w:tcW w:w="110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E6686D" w14:textId="35CCB1A0" w:rsidR="004D11FA" w:rsidRPr="007950C4" w:rsidRDefault="0013258F">
            <w:del w:id="16" w:author="Khudhur Nawras (クドゥル ナウラス)" w:date="2023-11-17T15:42:00Z">
              <w:r w:rsidDel="00EF1125">
                <w:delText>A, C</w:delText>
              </w:r>
            </w:del>
            <w:ins w:id="17" w:author="Khudhur Nawras (クドゥル ナウラス)" w:date="2023-11-17T15:42:00Z">
              <w:r w:rsidR="00EF1125">
                <w:t>I</w:t>
              </w:r>
            </w:ins>
          </w:p>
        </w:tc>
        <w:tc>
          <w:tcPr>
            <w:tcW w:w="142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40BD37" w14:textId="60243495" w:rsidR="004D11FA" w:rsidRPr="007950C4" w:rsidRDefault="0013258F">
            <w:r>
              <w:t>I</w:t>
            </w:r>
          </w:p>
        </w:tc>
        <w:tc>
          <w:tcPr>
            <w:tcW w:w="134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A7D9D9" w14:textId="7613099C" w:rsidR="004D11FA" w:rsidRPr="007950C4" w:rsidRDefault="0013258F">
            <w:del w:id="18" w:author="Khudhur Nawras (クドゥル ナウラス)" w:date="2023-11-17T15:42:00Z">
              <w:r w:rsidDel="00EF1125">
                <w:delText>R</w:delText>
              </w:r>
            </w:del>
            <w:ins w:id="19" w:author="Khudhur Nawras (クドゥル ナウラス)" w:date="2023-11-17T15:42:00Z">
              <w:r w:rsidR="00EF1125">
                <w:t>A</w:t>
              </w:r>
            </w:ins>
          </w:p>
        </w:tc>
        <w:tc>
          <w:tcPr>
            <w:tcW w:w="131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5D35C5" w14:textId="3E0F31DE" w:rsidR="004D11FA" w:rsidRPr="007950C4" w:rsidRDefault="0013258F">
            <w:r>
              <w:t>I</w:t>
            </w:r>
          </w:p>
        </w:tc>
        <w:tc>
          <w:tcPr>
            <w:tcW w:w="1303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E49B8A" w14:textId="48773EE4" w:rsidR="004D11FA" w:rsidRPr="007950C4" w:rsidRDefault="0013258F">
            <w:del w:id="20" w:author="Khudhur Nawras (クドゥル ナウラス)" w:date="2023-11-17T15:42:00Z">
              <w:r w:rsidDel="00EF1125">
                <w:delText>I</w:delText>
              </w:r>
            </w:del>
            <w:ins w:id="21" w:author="Khudhur Nawras (クドゥル ナウラス)" w:date="2023-11-17T15:42:00Z">
              <w:r w:rsidR="00EF1125">
                <w:t>R</w:t>
              </w:r>
            </w:ins>
          </w:p>
        </w:tc>
        <w:tc>
          <w:tcPr>
            <w:tcW w:w="1287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2FAFDC" w14:textId="5016529F" w:rsidR="004D11FA" w:rsidRPr="007950C4" w:rsidRDefault="0013258F">
            <w:r>
              <w:t>I</w:t>
            </w:r>
          </w:p>
        </w:tc>
        <w:tc>
          <w:tcPr>
            <w:tcW w:w="139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7A63A3" w14:textId="036C779B" w:rsidR="004D11FA" w:rsidRPr="007950C4" w:rsidRDefault="0013258F">
            <w:r>
              <w:t>I</w:t>
            </w:r>
          </w:p>
        </w:tc>
      </w:tr>
      <w:tr w:rsidR="004D11FA" w14:paraId="40D5D8D0" w14:textId="77777777" w:rsidTr="0041562B">
        <w:trPr>
          <w:trHeight w:val="409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AE6C9F" w14:textId="77777777" w:rsidR="004D11FA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Setting the Company Values</w:t>
            </w:r>
          </w:p>
        </w:tc>
        <w:tc>
          <w:tcPr>
            <w:tcW w:w="110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89D85F" w14:textId="74A0E327" w:rsidR="004D11FA" w:rsidRPr="007950C4" w:rsidRDefault="0013258F">
            <w:del w:id="22" w:author="Khudhur Nawras (クドゥル ナウラス)" w:date="2023-11-17T15:43:00Z">
              <w:r w:rsidDel="00EF1125">
                <w:delText xml:space="preserve">R, </w:delText>
              </w:r>
            </w:del>
            <w:r>
              <w:t>A</w:t>
            </w:r>
          </w:p>
        </w:tc>
        <w:tc>
          <w:tcPr>
            <w:tcW w:w="142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3E685D" w14:textId="5952EA95" w:rsidR="004D11FA" w:rsidRPr="007950C4" w:rsidRDefault="0013258F">
            <w:del w:id="23" w:author="Khudhur Nawras (クドゥル ナウラス)" w:date="2023-11-17T15:43:00Z">
              <w:r w:rsidDel="00EF1125">
                <w:delText>I</w:delText>
              </w:r>
            </w:del>
            <w:ins w:id="24" w:author="Khudhur Nawras (クドゥル ナウラス)" w:date="2023-11-17T15:43:00Z">
              <w:r w:rsidR="00EF1125">
                <w:t>R</w:t>
              </w:r>
            </w:ins>
          </w:p>
        </w:tc>
        <w:tc>
          <w:tcPr>
            <w:tcW w:w="134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685F1" w14:textId="5EFBABA4" w:rsidR="004D11FA" w:rsidRPr="007950C4" w:rsidRDefault="0013258F">
            <w:del w:id="25" w:author="Khudhur Nawras (クドゥル ナウラス)" w:date="2023-11-17T15:43:00Z">
              <w:r w:rsidDel="00EF1125">
                <w:delText>I</w:delText>
              </w:r>
            </w:del>
            <w:ins w:id="26" w:author="Khudhur Nawras (クドゥル ナウラス)" w:date="2023-11-17T15:43:00Z">
              <w:r w:rsidR="00EF1125">
                <w:t>R</w:t>
              </w:r>
            </w:ins>
          </w:p>
        </w:tc>
        <w:tc>
          <w:tcPr>
            <w:tcW w:w="131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BD1879" w14:textId="4F97C202" w:rsidR="004D11FA" w:rsidRPr="007950C4" w:rsidRDefault="0013258F">
            <w:del w:id="27" w:author="Khudhur Nawras (クドゥル ナウラス)" w:date="2023-11-17T15:43:00Z">
              <w:r w:rsidDel="00EF1125">
                <w:delText>I</w:delText>
              </w:r>
            </w:del>
            <w:ins w:id="28" w:author="Khudhur Nawras (クドゥル ナウラス)" w:date="2023-11-17T15:43:00Z">
              <w:r w:rsidR="00EF1125">
                <w:t>C</w:t>
              </w:r>
            </w:ins>
          </w:p>
        </w:tc>
        <w:tc>
          <w:tcPr>
            <w:tcW w:w="1303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60B8B4" w14:textId="2B2DE139" w:rsidR="004D11FA" w:rsidRPr="007950C4" w:rsidRDefault="0013258F">
            <w:del w:id="29" w:author="Khudhur Nawras (クドゥル ナウラス)" w:date="2023-11-17T15:43:00Z">
              <w:r w:rsidDel="00EF1125">
                <w:delText>I</w:delText>
              </w:r>
            </w:del>
            <w:ins w:id="30" w:author="Khudhur Nawras (クドゥル ナウラス)" w:date="2023-11-17T15:43:00Z">
              <w:r w:rsidR="00EF1125">
                <w:t>I</w:t>
              </w:r>
            </w:ins>
          </w:p>
        </w:tc>
        <w:tc>
          <w:tcPr>
            <w:tcW w:w="1287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9AB25A" w14:textId="540A6C7C" w:rsidR="004D11FA" w:rsidRPr="007950C4" w:rsidRDefault="0013258F">
            <w:del w:id="31" w:author="Khudhur Nawras (クドゥル ナウラス)" w:date="2023-11-17T15:43:00Z">
              <w:r w:rsidDel="00EF1125">
                <w:delText>I</w:delText>
              </w:r>
            </w:del>
            <w:ins w:id="32" w:author="Khudhur Nawras (クドゥル ナウラス)" w:date="2023-11-17T15:43:00Z">
              <w:r w:rsidR="00EF1125">
                <w:t>R</w:t>
              </w:r>
            </w:ins>
          </w:p>
        </w:tc>
        <w:tc>
          <w:tcPr>
            <w:tcW w:w="139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B8DBD2" w14:textId="24C51578" w:rsidR="004D11FA" w:rsidRPr="007950C4" w:rsidRDefault="0013258F">
            <w:r>
              <w:t>I</w:t>
            </w:r>
          </w:p>
        </w:tc>
      </w:tr>
      <w:tr w:rsidR="004D11FA" w14:paraId="5CC2DDF7" w14:textId="77777777" w:rsidTr="0041562B">
        <w:trPr>
          <w:trHeight w:val="409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EB6F03" w14:textId="77777777" w:rsidR="004D11FA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Choosing a Cloud Service to Host the App</w:t>
            </w:r>
          </w:p>
        </w:tc>
        <w:tc>
          <w:tcPr>
            <w:tcW w:w="110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0EC2EB" w14:textId="051C2ECC" w:rsidR="004D11FA" w:rsidRPr="007950C4" w:rsidRDefault="0013258F">
            <w:del w:id="33" w:author="Khudhur Nawras (クドゥル ナウラス)" w:date="2023-11-17T15:57:00Z">
              <w:r w:rsidDel="00562F87">
                <w:delText>I</w:delText>
              </w:r>
            </w:del>
            <w:ins w:id="34" w:author="Khudhur Nawras (クドゥル ナウラス)" w:date="2023-11-17T15:57:00Z">
              <w:r w:rsidR="00562F87">
                <w:t>C</w:t>
              </w:r>
            </w:ins>
          </w:p>
        </w:tc>
        <w:tc>
          <w:tcPr>
            <w:tcW w:w="142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58A2BC" w14:textId="51EA5F93" w:rsidR="004D11FA" w:rsidRPr="007950C4" w:rsidRDefault="0013258F">
            <w:r>
              <w:t>I</w:t>
            </w:r>
          </w:p>
        </w:tc>
        <w:tc>
          <w:tcPr>
            <w:tcW w:w="134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67FFC2" w14:textId="27DA3C99" w:rsidR="004D11FA" w:rsidRPr="007950C4" w:rsidRDefault="0013258F">
            <w:del w:id="35" w:author="Khudhur Nawras (クドゥル ナウラス)" w:date="2023-11-17T15:57:00Z">
              <w:r w:rsidDel="00562F87">
                <w:delText>C</w:delText>
              </w:r>
            </w:del>
            <w:ins w:id="36" w:author="Khudhur Nawras (クドゥル ナウラス)" w:date="2023-11-17T15:57:00Z">
              <w:r w:rsidR="00562F87">
                <w:t>I</w:t>
              </w:r>
            </w:ins>
          </w:p>
        </w:tc>
        <w:tc>
          <w:tcPr>
            <w:tcW w:w="131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CB79CF" w14:textId="743EAF32" w:rsidR="004D11FA" w:rsidRPr="007950C4" w:rsidRDefault="0013258F">
            <w:del w:id="37" w:author="Khudhur Nawras (クドゥル ナウラス)" w:date="2023-11-17T15:57:00Z">
              <w:r w:rsidDel="00562F87">
                <w:delText>A</w:delText>
              </w:r>
            </w:del>
            <w:ins w:id="38" w:author="Khudhur Nawras (クドゥル ナウラス)" w:date="2023-11-17T15:57:00Z">
              <w:r w:rsidR="00562F87">
                <w:t>I</w:t>
              </w:r>
            </w:ins>
          </w:p>
        </w:tc>
        <w:tc>
          <w:tcPr>
            <w:tcW w:w="1303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0CED37" w14:textId="27615F00" w:rsidR="004D11FA" w:rsidRPr="007950C4" w:rsidRDefault="0013258F">
            <w:r>
              <w:t>I</w:t>
            </w:r>
          </w:p>
        </w:tc>
        <w:tc>
          <w:tcPr>
            <w:tcW w:w="1287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F529EC" w14:textId="43C85B2F" w:rsidR="004D11FA" w:rsidRPr="007950C4" w:rsidRDefault="0013258F">
            <w:del w:id="39" w:author="Khudhur Nawras (クドゥル ナウラス)" w:date="2023-11-17T15:57:00Z">
              <w:r w:rsidDel="00562F87">
                <w:delText>R</w:delText>
              </w:r>
            </w:del>
            <w:ins w:id="40" w:author="Khudhur Nawras (クドゥル ナウラス)" w:date="2023-11-17T15:57:00Z">
              <w:r w:rsidR="00562F87">
                <w:t>A</w:t>
              </w:r>
            </w:ins>
          </w:p>
        </w:tc>
        <w:tc>
          <w:tcPr>
            <w:tcW w:w="139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5645DB" w14:textId="0C3F3F85" w:rsidR="004D11FA" w:rsidRPr="007950C4" w:rsidRDefault="00562F87">
            <w:ins w:id="41" w:author="Khudhur Nawras (クドゥル ナウラス)" w:date="2023-11-17T15:57:00Z">
              <w:r>
                <w:t>R</w:t>
              </w:r>
            </w:ins>
            <w:del w:id="42" w:author="Khudhur Nawras (クドゥル ナウラス)" w:date="2023-11-17T15:57:00Z">
              <w:r w:rsidR="0013258F" w:rsidDel="00562F87">
                <w:delText>I</w:delText>
              </w:r>
            </w:del>
          </w:p>
        </w:tc>
      </w:tr>
      <w:tr w:rsidR="004D11FA" w14:paraId="7498C313" w14:textId="77777777" w:rsidTr="0013258F">
        <w:trPr>
          <w:trHeight w:val="409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CA2CCA" w14:textId="77777777" w:rsidR="004D11FA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Prioritizing New Features</w:t>
            </w:r>
          </w:p>
        </w:tc>
        <w:tc>
          <w:tcPr>
            <w:tcW w:w="110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2515F9" w14:textId="51A0B29E" w:rsidR="004D11FA" w:rsidRPr="007950C4" w:rsidRDefault="0013258F">
            <w:r>
              <w:t>A</w:t>
            </w:r>
          </w:p>
        </w:tc>
        <w:tc>
          <w:tcPr>
            <w:tcW w:w="142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8F46F" w14:textId="6C510A6A" w:rsidR="004D11FA" w:rsidRPr="007950C4" w:rsidRDefault="0013258F">
            <w:r>
              <w:t>I</w:t>
            </w:r>
          </w:p>
        </w:tc>
        <w:tc>
          <w:tcPr>
            <w:tcW w:w="134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560D49" w14:textId="014F1336" w:rsidR="004D11FA" w:rsidRPr="007950C4" w:rsidRDefault="0013258F">
            <w:r>
              <w:t>R</w:t>
            </w:r>
          </w:p>
        </w:tc>
        <w:tc>
          <w:tcPr>
            <w:tcW w:w="131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485D85" w14:textId="1CF1337D" w:rsidR="004D11FA" w:rsidRPr="007950C4" w:rsidRDefault="0013258F">
            <w:r>
              <w:t>C</w:t>
            </w:r>
          </w:p>
        </w:tc>
        <w:tc>
          <w:tcPr>
            <w:tcW w:w="1303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389368" w14:textId="7C0973B3" w:rsidR="004D11FA" w:rsidRPr="007950C4" w:rsidRDefault="0013258F">
            <w:r>
              <w:t>I</w:t>
            </w:r>
          </w:p>
        </w:tc>
        <w:tc>
          <w:tcPr>
            <w:tcW w:w="1287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7BB952" w14:textId="67FCA1EC" w:rsidR="004D11FA" w:rsidRPr="007950C4" w:rsidRDefault="005D3179">
            <w:ins w:id="43" w:author="Khudhur Nawras (クドゥル ナウラス)" w:date="2023-11-17T15:58:00Z">
              <w:r>
                <w:t>C</w:t>
              </w:r>
            </w:ins>
            <w:del w:id="44" w:author="Khudhur Nawras (クドゥル ナウラス)" w:date="2023-11-17T15:58:00Z">
              <w:r w:rsidR="0013258F" w:rsidDel="005D3179">
                <w:delText>I</w:delText>
              </w:r>
            </w:del>
          </w:p>
        </w:tc>
        <w:tc>
          <w:tcPr>
            <w:tcW w:w="139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817601" w14:textId="09A238AC" w:rsidR="004D11FA" w:rsidRPr="007950C4" w:rsidRDefault="0013258F">
            <w:r>
              <w:t>I</w:t>
            </w:r>
          </w:p>
        </w:tc>
      </w:tr>
      <w:tr w:rsidR="004D11FA" w14:paraId="79BF6755" w14:textId="77777777" w:rsidTr="0013258F">
        <w:trPr>
          <w:trHeight w:val="409"/>
        </w:trPr>
        <w:tc>
          <w:tcPr>
            <w:tcW w:w="204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80B161" w14:textId="77777777" w:rsidR="004D11FA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Deploying an API Integration</w:t>
            </w:r>
          </w:p>
        </w:tc>
        <w:tc>
          <w:tcPr>
            <w:tcW w:w="110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21AB49" w14:textId="625D5253" w:rsidR="004D11FA" w:rsidRPr="0013258F" w:rsidRDefault="0013258F">
            <w:pPr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142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B4C936" w14:textId="312C27B3" w:rsidR="004D11FA" w:rsidRPr="0013258F" w:rsidRDefault="0013258F">
            <w:pPr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134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981793" w14:textId="69F475EF" w:rsidR="004D11FA" w:rsidRPr="0013258F" w:rsidRDefault="0013258F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131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CD3F16" w14:textId="05FBC6F0" w:rsidR="004D11FA" w:rsidRPr="0013258F" w:rsidRDefault="0013258F">
            <w:pPr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1303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FA2349" w14:textId="270B8E8D" w:rsidR="004D11FA" w:rsidRPr="0013258F" w:rsidRDefault="0013258F">
            <w:pPr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1287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285766" w14:textId="47E6526A" w:rsidR="004D11FA" w:rsidRPr="0013258F" w:rsidRDefault="0013258F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139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ADC084" w14:textId="2F64C500" w:rsidR="004D11FA" w:rsidRPr="0013258F" w:rsidRDefault="0013258F">
            <w:pPr>
              <w:rPr>
                <w:iCs/>
              </w:rPr>
            </w:pPr>
            <w:r>
              <w:rPr>
                <w:iCs/>
              </w:rPr>
              <w:t>R</w:t>
            </w:r>
          </w:p>
        </w:tc>
      </w:tr>
    </w:tbl>
    <w:p w14:paraId="3EEC30D9" w14:textId="77777777" w:rsidR="004D11FA" w:rsidRDefault="004D11FA" w:rsidP="0041562B"/>
    <w:sectPr w:rsidR="004D11FA">
      <w:headerReference w:type="default" r:id="rId8"/>
      <w:footerReference w:type="default" r:id="rId9"/>
      <w:pgSz w:w="12240" w:h="15840"/>
      <w:pgMar w:top="576" w:right="576" w:bottom="576" w:left="5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292A" w14:textId="77777777" w:rsidR="00881AE0" w:rsidRDefault="00881AE0">
      <w:r>
        <w:separator/>
      </w:r>
    </w:p>
  </w:endnote>
  <w:endnote w:type="continuationSeparator" w:id="0">
    <w:p w14:paraId="100C900B" w14:textId="77777777" w:rsidR="00881AE0" w:rsidRDefault="0088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CAFE" w14:textId="77777777" w:rsidR="004D11FA" w:rsidRDefault="004D11FA"/>
  <w:tbl>
    <w:tblPr>
      <w:tblStyle w:val="a1"/>
      <w:tblW w:w="11088" w:type="dxa"/>
      <w:jc w:val="center"/>
      <w:tblLayout w:type="fixed"/>
      <w:tblLook w:val="0600" w:firstRow="0" w:lastRow="0" w:firstColumn="0" w:lastColumn="0" w:noHBand="1" w:noVBand="1"/>
    </w:tblPr>
    <w:tblGrid>
      <w:gridCol w:w="3696"/>
      <w:gridCol w:w="3696"/>
      <w:gridCol w:w="3696"/>
    </w:tblGrid>
    <w:tr w:rsidR="004D11FA" w14:paraId="4794A188" w14:textId="77777777">
      <w:trPr>
        <w:trHeight w:val="538"/>
        <w:jc w:val="center"/>
      </w:trPr>
      <w:tc>
        <w:tcPr>
          <w:tcW w:w="3696" w:type="dxa"/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0925EA0" w14:textId="77777777" w:rsidR="004D11FA" w:rsidRDefault="004D11FA">
          <w:pPr>
            <w:widowControl w:val="0"/>
            <w:rPr>
              <w:color w:val="657482"/>
              <w:sz w:val="18"/>
              <w:szCs w:val="18"/>
            </w:rPr>
          </w:pPr>
        </w:p>
      </w:tc>
      <w:tc>
        <w:tcPr>
          <w:tcW w:w="3696" w:type="dxa"/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A44C66B" w14:textId="77777777" w:rsidR="004D11FA" w:rsidRDefault="00000000">
          <w:pPr>
            <w:widowControl w:val="0"/>
            <w:jc w:val="center"/>
            <w:rPr>
              <w:color w:val="657482"/>
              <w:sz w:val="16"/>
              <w:szCs w:val="16"/>
            </w:rPr>
          </w:pPr>
          <w:r>
            <w:rPr>
              <w:color w:val="657482"/>
              <w:sz w:val="18"/>
              <w:szCs w:val="18"/>
            </w:rPr>
            <w:t>© 2021 Udacity, Inc.</w:t>
          </w:r>
        </w:p>
      </w:tc>
      <w:tc>
        <w:tcPr>
          <w:tcW w:w="3696" w:type="dxa"/>
          <w:shd w:val="clear" w:color="auto" w:fill="auto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B7CA362" w14:textId="77777777" w:rsidR="004D11FA" w:rsidRDefault="004D11FA">
          <w:pPr>
            <w:widowControl w:val="0"/>
            <w:jc w:val="right"/>
            <w:rPr>
              <w:color w:val="657482"/>
              <w:sz w:val="18"/>
              <w:szCs w:val="18"/>
            </w:rPr>
          </w:pPr>
        </w:p>
      </w:tc>
    </w:tr>
  </w:tbl>
  <w:p w14:paraId="2C05C612" w14:textId="77777777" w:rsidR="004D11FA" w:rsidRDefault="004D11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AC8F" w14:textId="77777777" w:rsidR="00881AE0" w:rsidRDefault="00881AE0">
      <w:r>
        <w:separator/>
      </w:r>
    </w:p>
  </w:footnote>
  <w:footnote w:type="continuationSeparator" w:id="0">
    <w:p w14:paraId="7EE46754" w14:textId="77777777" w:rsidR="00881AE0" w:rsidRDefault="00881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35CF" w14:textId="77777777" w:rsidR="004D11FA" w:rsidRDefault="004D11FA">
    <w:pPr>
      <w:rPr>
        <w:sz w:val="10"/>
        <w:szCs w:val="10"/>
      </w:rPr>
    </w:pPr>
  </w:p>
  <w:tbl>
    <w:tblPr>
      <w:tblStyle w:val="a0"/>
      <w:tblW w:w="11190" w:type="dxa"/>
      <w:tblLayout w:type="fixed"/>
      <w:tblLook w:val="0600" w:firstRow="0" w:lastRow="0" w:firstColumn="0" w:lastColumn="0" w:noHBand="1" w:noVBand="1"/>
    </w:tblPr>
    <w:tblGrid>
      <w:gridCol w:w="3675"/>
      <w:gridCol w:w="3675"/>
      <w:gridCol w:w="3840"/>
    </w:tblGrid>
    <w:tr w:rsidR="004D11FA" w14:paraId="565551DC" w14:textId="77777777">
      <w:trPr>
        <w:trHeight w:val="469"/>
      </w:trPr>
      <w:tc>
        <w:tcPr>
          <w:tcW w:w="367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0191C5E" w14:textId="77777777" w:rsidR="004D11FA" w:rsidRDefault="00000000">
          <w:pPr>
            <w:widowControl w:val="0"/>
            <w:rPr>
              <w:sz w:val="10"/>
              <w:szCs w:val="10"/>
            </w:rPr>
          </w:pPr>
          <w:r>
            <w:rPr>
              <w:color w:val="657482"/>
              <w:sz w:val="16"/>
              <w:szCs w:val="16"/>
            </w:rPr>
            <w:t xml:space="preserve"> Page </w:t>
          </w:r>
          <w:r>
            <w:rPr>
              <w:color w:val="657482"/>
              <w:sz w:val="16"/>
              <w:szCs w:val="16"/>
            </w:rPr>
            <w:fldChar w:fldCharType="begin"/>
          </w:r>
          <w:r>
            <w:rPr>
              <w:color w:val="657482"/>
              <w:sz w:val="16"/>
              <w:szCs w:val="16"/>
            </w:rPr>
            <w:instrText>PAGE</w:instrText>
          </w:r>
          <w:r>
            <w:rPr>
              <w:color w:val="657482"/>
              <w:sz w:val="16"/>
              <w:szCs w:val="16"/>
            </w:rPr>
            <w:fldChar w:fldCharType="separate"/>
          </w:r>
          <w:r w:rsidR="0041562B">
            <w:rPr>
              <w:noProof/>
              <w:color w:val="657482"/>
              <w:sz w:val="16"/>
              <w:szCs w:val="16"/>
            </w:rPr>
            <w:t>1</w:t>
          </w:r>
          <w:r>
            <w:rPr>
              <w:color w:val="657482"/>
              <w:sz w:val="16"/>
              <w:szCs w:val="16"/>
            </w:rPr>
            <w:fldChar w:fldCharType="end"/>
          </w:r>
          <w:r>
            <w:rPr>
              <w:color w:val="657482"/>
              <w:sz w:val="16"/>
              <w:szCs w:val="16"/>
            </w:rPr>
            <w:t xml:space="preserve"> of </w:t>
          </w:r>
          <w:r>
            <w:rPr>
              <w:color w:val="657482"/>
              <w:sz w:val="16"/>
              <w:szCs w:val="16"/>
            </w:rPr>
            <w:fldChar w:fldCharType="begin"/>
          </w:r>
          <w:r>
            <w:rPr>
              <w:color w:val="657482"/>
              <w:sz w:val="16"/>
              <w:szCs w:val="16"/>
            </w:rPr>
            <w:instrText>NUMPAGES</w:instrText>
          </w:r>
          <w:r>
            <w:rPr>
              <w:color w:val="657482"/>
              <w:sz w:val="16"/>
              <w:szCs w:val="16"/>
            </w:rPr>
            <w:fldChar w:fldCharType="separate"/>
          </w:r>
          <w:r w:rsidR="0041562B">
            <w:rPr>
              <w:noProof/>
              <w:color w:val="657482"/>
              <w:sz w:val="16"/>
              <w:szCs w:val="16"/>
            </w:rPr>
            <w:t>1</w:t>
          </w:r>
          <w:r>
            <w:rPr>
              <w:color w:val="657482"/>
              <w:sz w:val="16"/>
              <w:szCs w:val="16"/>
            </w:rPr>
            <w:fldChar w:fldCharType="end"/>
          </w:r>
          <w:r>
            <w:rPr>
              <w:color w:val="657482"/>
              <w:sz w:val="16"/>
              <w:szCs w:val="16"/>
            </w:rPr>
            <w:t xml:space="preserve"> </w:t>
          </w:r>
        </w:p>
      </w:tc>
      <w:tc>
        <w:tcPr>
          <w:tcW w:w="367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E6217A3" w14:textId="77777777" w:rsidR="004D11FA" w:rsidRDefault="004D11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0"/>
              <w:szCs w:val="10"/>
            </w:rPr>
          </w:pPr>
        </w:p>
      </w:tc>
      <w:tc>
        <w:tcPr>
          <w:tcW w:w="384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431D216" w14:textId="77777777" w:rsidR="004D11FA" w:rsidRDefault="00000000">
          <w:pPr>
            <w:widowControl w:val="0"/>
            <w:jc w:val="right"/>
            <w:rPr>
              <w:sz w:val="10"/>
              <w:szCs w:val="10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6384A55E" wp14:editId="72C9027A">
                <wp:extent cx="1199198" cy="23268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198" cy="2326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23243C9" w14:textId="77777777" w:rsidR="004D11FA" w:rsidRDefault="00000000">
    <w:pPr>
      <w:widowControl w:val="0"/>
      <w:jc w:val="center"/>
      <w:rPr>
        <w:sz w:val="10"/>
        <w:szCs w:val="10"/>
      </w:rPr>
    </w:pPr>
    <w:r>
      <w:rPr>
        <w:noProof/>
      </w:rPr>
      <mc:AlternateContent>
        <mc:Choice Requires="wpg">
          <w:drawing>
            <wp:inline distT="114300" distB="114300" distL="114300" distR="114300" wp14:anchorId="247101C6" wp14:editId="1E5DE1B9">
              <wp:extent cx="7040880" cy="44375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0" cy="44375"/>
                        <a:chOff x="152400" y="481150"/>
                        <a:chExt cx="9045899" cy="33875"/>
                      </a:xfrm>
                    </wpg:grpSpPr>
                    <pic:pic xmlns:pic="http://schemas.openxmlformats.org/drawingml/2006/picture">
                      <pic:nvPicPr>
                        <pic:cNvPr id="4" name="Shape 2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481150"/>
                          <a:ext cx="9045899" cy="3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7040880" cy="4437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0880" cy="443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7D5F27D8" w14:textId="77777777" w:rsidR="004D11FA" w:rsidRDefault="004D11FA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udhur Nawras (クドゥル ナウラス)">
    <w15:presenceInfo w15:providerId="AD" w15:userId="S::khudhur.n@mazda.co.jp::982648b7-9a21-4cba-932e-bd6bf9a455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FA"/>
    <w:rsid w:val="0013258F"/>
    <w:rsid w:val="003370BB"/>
    <w:rsid w:val="0041562B"/>
    <w:rsid w:val="004D11FA"/>
    <w:rsid w:val="00562F87"/>
    <w:rsid w:val="005D3179"/>
    <w:rsid w:val="00763D37"/>
    <w:rsid w:val="007950C4"/>
    <w:rsid w:val="00881AE0"/>
    <w:rsid w:val="008C6795"/>
    <w:rsid w:val="00EA3CD5"/>
    <w:rsid w:val="00E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84016"/>
  <w15:docId w15:val="{D16F56D1-BA9F-4CAA-8F54-0C33E0A8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Open Sans SemiBold" w:eastAsia="Open Sans SemiBold" w:hAnsi="Open Sans SemiBold" w:cs="Open Sans SemiBold"/>
      <w:color w:val="017C9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20"/>
      <w:outlineLvl w:val="1"/>
    </w:pPr>
    <w:rPr>
      <w:color w:val="02B3E4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color w:val="2E3D49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57482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3CD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CD5"/>
  </w:style>
  <w:style w:type="paragraph" w:styleId="Footer">
    <w:name w:val="footer"/>
    <w:basedOn w:val="Normal"/>
    <w:link w:val="FooterChar"/>
    <w:uiPriority w:val="99"/>
    <w:unhideWhenUsed/>
    <w:rsid w:val="00EA3CD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CD5"/>
  </w:style>
  <w:style w:type="paragraph" w:styleId="Revision">
    <w:name w:val="Revision"/>
    <w:hidden/>
    <w:uiPriority w:val="99"/>
    <w:semiHidden/>
    <w:rsid w:val="00EA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Khudhur Nawras (クドゥル ナウラス)</dc:creator>
  <cp:lastModifiedBy>Khudhur Nawras (クドゥル ナウラス)</cp:lastModifiedBy>
  <cp:revision>4</cp:revision>
  <dcterms:created xsi:type="dcterms:W3CDTF">2023-11-17T05:44:00Z</dcterms:created>
  <dcterms:modified xsi:type="dcterms:W3CDTF">2023-11-17T09:20:00Z</dcterms:modified>
</cp:coreProperties>
</file>